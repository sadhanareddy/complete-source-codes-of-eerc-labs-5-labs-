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2E4" w:rsidRDefault="002902E4" w:rsidP="006B6781">
      <w:pPr>
        <w:jc w:val="center"/>
        <w:rPr>
          <w:sz w:val="40"/>
          <w:szCs w:val="40"/>
        </w:rPr>
      </w:pPr>
    </w:p>
    <w:p w:rsidR="00E0703B" w:rsidRDefault="006B6781" w:rsidP="006B6781">
      <w:pPr>
        <w:jc w:val="center"/>
        <w:rPr>
          <w:sz w:val="40"/>
          <w:szCs w:val="40"/>
        </w:rPr>
      </w:pPr>
      <w:r w:rsidRPr="006B6781">
        <w:rPr>
          <w:sz w:val="40"/>
          <w:szCs w:val="40"/>
        </w:rPr>
        <w:t>SHEAR TEST</w:t>
      </w:r>
    </w:p>
    <w:p w:rsidR="001A3008" w:rsidRDefault="001A3008" w:rsidP="006B6781">
      <w:pPr>
        <w:rPr>
          <w:sz w:val="32"/>
          <w:szCs w:val="32"/>
        </w:rPr>
      </w:pPr>
    </w:p>
    <w:p w:rsidR="001A3008" w:rsidRDefault="001A3008" w:rsidP="006B6781">
      <w:pPr>
        <w:rPr>
          <w:sz w:val="32"/>
          <w:szCs w:val="32"/>
        </w:rPr>
      </w:pPr>
    </w:p>
    <w:p w:rsidR="006B6781" w:rsidRPr="001A3008" w:rsidRDefault="006B6781" w:rsidP="006B6781">
      <w:pPr>
        <w:rPr>
          <w:sz w:val="36"/>
          <w:szCs w:val="32"/>
        </w:rPr>
      </w:pPr>
      <w:r w:rsidRPr="001A3008">
        <w:rPr>
          <w:sz w:val="36"/>
          <w:szCs w:val="32"/>
        </w:rPr>
        <w:t>AIM:</w:t>
      </w:r>
    </w:p>
    <w:p w:rsidR="006B6781" w:rsidRPr="001A3008" w:rsidRDefault="006B6781" w:rsidP="006B6781">
      <w:pPr>
        <w:rPr>
          <w:sz w:val="32"/>
          <w:szCs w:val="28"/>
        </w:rPr>
      </w:pPr>
      <w:proofErr w:type="gramStart"/>
      <w:r w:rsidRPr="001A3008">
        <w:rPr>
          <w:sz w:val="32"/>
          <w:szCs w:val="28"/>
        </w:rPr>
        <w:t>To determine the shear strength (ultimate shear stress) of the given specimen.</w:t>
      </w:r>
      <w:proofErr w:type="gramEnd"/>
    </w:p>
    <w:p w:rsidR="001A3008" w:rsidRPr="001A3008" w:rsidRDefault="001A3008" w:rsidP="006B6781">
      <w:pPr>
        <w:rPr>
          <w:sz w:val="32"/>
          <w:szCs w:val="28"/>
        </w:rPr>
      </w:pPr>
    </w:p>
    <w:p w:rsidR="006B6781" w:rsidRPr="001A3008" w:rsidRDefault="006B6781" w:rsidP="006B6781">
      <w:pPr>
        <w:rPr>
          <w:sz w:val="32"/>
          <w:szCs w:val="28"/>
        </w:rPr>
      </w:pPr>
      <w:r w:rsidRPr="001A3008">
        <w:rPr>
          <w:sz w:val="32"/>
          <w:szCs w:val="28"/>
        </w:rPr>
        <w:t>APPARATUS:</w:t>
      </w:r>
    </w:p>
    <w:p w:rsidR="006B6781" w:rsidRPr="001A3008" w:rsidRDefault="006B6781" w:rsidP="006B6781">
      <w:pPr>
        <w:rPr>
          <w:ins w:id="0" w:author="Unknown"/>
          <w:sz w:val="32"/>
          <w:szCs w:val="28"/>
        </w:rPr>
      </w:pPr>
      <w:r w:rsidRPr="001A3008">
        <w:rPr>
          <w:sz w:val="32"/>
          <w:szCs w:val="28"/>
        </w:rPr>
        <w:t xml:space="preserve">UTM, Shear attachment to the UTM, shear dies and </w:t>
      </w:r>
      <w:proofErr w:type="spellStart"/>
      <w:r w:rsidRPr="001A3008">
        <w:rPr>
          <w:sz w:val="32"/>
          <w:szCs w:val="28"/>
        </w:rPr>
        <w:t>vernier</w:t>
      </w:r>
      <w:proofErr w:type="spellEnd"/>
      <w:r w:rsidRPr="001A3008">
        <w:rPr>
          <w:sz w:val="32"/>
          <w:szCs w:val="28"/>
        </w:rPr>
        <w:t xml:space="preserve"> Calipers.</w:t>
      </w:r>
    </w:p>
    <w:p w:rsidR="001A3008" w:rsidRPr="001A3008" w:rsidRDefault="001A3008" w:rsidP="006B6781">
      <w:pPr>
        <w:rPr>
          <w:sz w:val="36"/>
          <w:szCs w:val="32"/>
        </w:rPr>
      </w:pPr>
    </w:p>
    <w:p w:rsidR="006B6781" w:rsidRPr="001A3008" w:rsidRDefault="006B6781" w:rsidP="006B6781">
      <w:pPr>
        <w:rPr>
          <w:sz w:val="36"/>
          <w:szCs w:val="32"/>
        </w:rPr>
      </w:pPr>
      <w:r w:rsidRPr="001A3008">
        <w:rPr>
          <w:sz w:val="36"/>
          <w:szCs w:val="32"/>
        </w:rPr>
        <w:t>THEORY:</w:t>
      </w:r>
    </w:p>
    <w:p w:rsidR="006B6781" w:rsidRPr="001A3008" w:rsidRDefault="006B6781" w:rsidP="006B6781">
      <w:pPr>
        <w:rPr>
          <w:sz w:val="32"/>
          <w:szCs w:val="28"/>
        </w:rPr>
      </w:pPr>
      <w:r w:rsidRPr="001A3008">
        <w:rPr>
          <w:sz w:val="32"/>
          <w:szCs w:val="28"/>
        </w:rPr>
        <w:t>Shear is caused by forces which act parallel to an area of cross-section and tend to produce sliding of one portion past another, there by changing the geometrical shape of the cross-section. If there is only one cross-section which resists the shear, then the material is said to be in single shear and if there are two cross-section areas which resists the shear force, then the material is said to be in double shear. In case of double shear, the ultimate shear strength will be failure load divided by twice the area of cross-section.</w:t>
      </w:r>
    </w:p>
    <w:p w:rsidR="001A3008" w:rsidRPr="001A3008" w:rsidRDefault="001A3008" w:rsidP="006B6781">
      <w:pPr>
        <w:rPr>
          <w:sz w:val="36"/>
          <w:szCs w:val="32"/>
        </w:rPr>
      </w:pPr>
    </w:p>
    <w:p w:rsidR="002902E4" w:rsidRDefault="002902E4" w:rsidP="006B6781">
      <w:pPr>
        <w:rPr>
          <w:sz w:val="36"/>
          <w:szCs w:val="32"/>
        </w:rPr>
      </w:pPr>
    </w:p>
    <w:p w:rsidR="002902E4" w:rsidRDefault="002902E4" w:rsidP="006B6781">
      <w:pPr>
        <w:rPr>
          <w:sz w:val="36"/>
          <w:szCs w:val="32"/>
        </w:rPr>
      </w:pPr>
    </w:p>
    <w:p w:rsidR="005C4587" w:rsidRPr="001A3008" w:rsidRDefault="005C4587" w:rsidP="006B6781">
      <w:pPr>
        <w:rPr>
          <w:sz w:val="36"/>
          <w:szCs w:val="32"/>
        </w:rPr>
      </w:pPr>
      <w:r w:rsidRPr="001A3008">
        <w:rPr>
          <w:sz w:val="36"/>
          <w:szCs w:val="32"/>
        </w:rPr>
        <w:t>PRINCIPLE:</w:t>
      </w:r>
    </w:p>
    <w:p w:rsidR="005C4587" w:rsidRPr="001A3008" w:rsidRDefault="005C4587" w:rsidP="006B6781">
      <w:pPr>
        <w:rPr>
          <w:sz w:val="32"/>
          <w:szCs w:val="28"/>
        </w:rPr>
      </w:pPr>
      <w:r w:rsidRPr="001A3008">
        <w:rPr>
          <w:sz w:val="32"/>
          <w:szCs w:val="28"/>
        </w:rPr>
        <w:t>Ultimate shear strength of the specimen is given by</w:t>
      </w:r>
    </w:p>
    <w:p w:rsidR="005C4587" w:rsidRPr="001A3008" w:rsidRDefault="005C4587" w:rsidP="006B6781">
      <w:pPr>
        <w:rPr>
          <w:sz w:val="32"/>
          <w:szCs w:val="28"/>
        </w:rPr>
      </w:pPr>
      <w:r w:rsidRPr="001A3008">
        <w:rPr>
          <w:sz w:val="32"/>
          <w:szCs w:val="28"/>
        </w:rPr>
        <w:t xml:space="preserve">Shear </w:t>
      </w:r>
      <w:proofErr w:type="gramStart"/>
      <w:r w:rsidRPr="001A3008">
        <w:rPr>
          <w:sz w:val="32"/>
          <w:szCs w:val="28"/>
        </w:rPr>
        <w:t xml:space="preserve">strength  </w:t>
      </w:r>
      <w:r w:rsidR="00BF3E1C" w:rsidRPr="001A3008">
        <w:rPr>
          <w:sz w:val="32"/>
          <w:szCs w:val="28"/>
        </w:rPr>
        <w:t>=</w:t>
      </w:r>
      <w:proofErr w:type="gramEnd"/>
      <w:r w:rsidR="00BF3E1C" w:rsidRPr="001A3008">
        <w:rPr>
          <w:sz w:val="32"/>
          <w:szCs w:val="28"/>
        </w:rPr>
        <w:t xml:space="preserve"> F</w:t>
      </w:r>
      <w:r w:rsidRPr="001A3008">
        <w:rPr>
          <w:sz w:val="32"/>
          <w:szCs w:val="28"/>
        </w:rPr>
        <w:t>/2A – (1)</w:t>
      </w:r>
    </w:p>
    <w:p w:rsidR="005C4587" w:rsidRPr="001A3008" w:rsidRDefault="005C4587" w:rsidP="006B6781">
      <w:pPr>
        <w:rPr>
          <w:sz w:val="32"/>
          <w:szCs w:val="28"/>
        </w:rPr>
      </w:pPr>
      <w:r w:rsidRPr="001A3008">
        <w:rPr>
          <w:sz w:val="32"/>
          <w:szCs w:val="28"/>
        </w:rPr>
        <w:t xml:space="preserve">Where </w:t>
      </w:r>
      <w:r w:rsidR="00BF3E1C" w:rsidRPr="001A3008">
        <w:rPr>
          <w:sz w:val="32"/>
          <w:szCs w:val="28"/>
        </w:rPr>
        <w:t>F</w:t>
      </w:r>
      <w:r w:rsidRPr="001A3008">
        <w:rPr>
          <w:sz w:val="32"/>
          <w:szCs w:val="28"/>
        </w:rPr>
        <w:t>= Failure load.</w:t>
      </w:r>
    </w:p>
    <w:p w:rsidR="005C4587" w:rsidRPr="001A3008" w:rsidRDefault="005C4587" w:rsidP="006B6781">
      <w:pPr>
        <w:rPr>
          <w:sz w:val="32"/>
          <w:szCs w:val="28"/>
        </w:rPr>
      </w:pPr>
      <w:r w:rsidRPr="001A3008">
        <w:rPr>
          <w:sz w:val="32"/>
          <w:szCs w:val="28"/>
        </w:rPr>
        <w:t>A= area of cross section.</w:t>
      </w:r>
    </w:p>
    <w:p w:rsidR="005C4587" w:rsidRPr="001A3008" w:rsidRDefault="005C4587" w:rsidP="006B6781">
      <w:pPr>
        <w:rPr>
          <w:noProof/>
          <w:sz w:val="32"/>
          <w:szCs w:val="28"/>
        </w:rPr>
      </w:pPr>
      <w:r w:rsidRPr="001A3008">
        <w:rPr>
          <w:noProof/>
          <w:sz w:val="32"/>
          <w:szCs w:val="28"/>
        </w:rPr>
        <w:t>Permissible shear strength is</w:t>
      </w:r>
    </w:p>
    <w:p w:rsidR="005C4587" w:rsidRPr="001A3008" w:rsidRDefault="005C4587" w:rsidP="006B6781">
      <w:pPr>
        <w:rPr>
          <w:sz w:val="32"/>
          <w:szCs w:val="28"/>
        </w:rPr>
      </w:pPr>
      <w:r w:rsidRPr="001A3008">
        <w:rPr>
          <w:noProof/>
          <w:sz w:val="32"/>
          <w:szCs w:val="28"/>
        </w:rPr>
        <w:drawing>
          <wp:inline distT="0" distB="0" distL="0" distR="0">
            <wp:extent cx="1559560" cy="50990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59560" cy="509905"/>
                    </a:xfrm>
                    <a:prstGeom prst="rect">
                      <a:avLst/>
                    </a:prstGeom>
                    <a:noFill/>
                    <a:ln w="9525">
                      <a:noFill/>
                      <a:miter lim="800000"/>
                      <a:headEnd/>
                      <a:tailEnd/>
                    </a:ln>
                  </pic:spPr>
                </pic:pic>
              </a:graphicData>
            </a:graphic>
          </wp:inline>
        </w:drawing>
      </w:r>
    </w:p>
    <w:p w:rsidR="001A3008" w:rsidRPr="001A3008" w:rsidRDefault="001A3008" w:rsidP="0087291F">
      <w:pPr>
        <w:rPr>
          <w:sz w:val="36"/>
          <w:szCs w:val="32"/>
        </w:rPr>
      </w:pPr>
    </w:p>
    <w:p w:rsidR="006B6781" w:rsidRPr="001A3008" w:rsidRDefault="006B6781" w:rsidP="0087291F">
      <w:pPr>
        <w:rPr>
          <w:sz w:val="36"/>
          <w:szCs w:val="32"/>
        </w:rPr>
      </w:pPr>
      <w:r w:rsidRPr="001A3008">
        <w:rPr>
          <w:sz w:val="36"/>
          <w:szCs w:val="32"/>
        </w:rPr>
        <w:t>PROCEDURE:</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Measure the diameter of the specimen.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Set the UTM for the selected load range.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Set the correct set or dies to assemble the shear attachment with the right set of dies in it.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Insert the specimen in to the dies so that it projects equally on either side.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Place the entire bear assembly with the specimen in it centrally over the baring plate on the lower table.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Bring the lower cross- head close to the top surface of the assembly.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Float the lower table and set the load pointer to zero.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Apply the </w:t>
      </w:r>
      <w:r w:rsidR="00F82D08" w:rsidRPr="001A3008">
        <w:rPr>
          <w:rFonts w:eastAsia="Times New Roman" w:cs="Times New Roman"/>
          <w:sz w:val="32"/>
          <w:szCs w:val="28"/>
        </w:rPr>
        <w:t xml:space="preserve">tensile </w:t>
      </w:r>
      <w:r w:rsidRPr="001A3008">
        <w:rPr>
          <w:rFonts w:eastAsia="Times New Roman" w:cs="Times New Roman"/>
          <w:sz w:val="32"/>
          <w:szCs w:val="28"/>
        </w:rPr>
        <w:t xml:space="preserve">load gradually until the specimen breaks. </w:t>
      </w:r>
    </w:p>
    <w:p w:rsidR="00BF3E1C" w:rsidRPr="001A3008" w:rsidRDefault="00BF3E1C" w:rsidP="0087291F">
      <w:pPr>
        <w:pStyle w:val="ListParagraph"/>
        <w:numPr>
          <w:ilvl w:val="0"/>
          <w:numId w:val="1"/>
        </w:numPr>
        <w:spacing w:before="100" w:beforeAutospacing="1" w:after="100" w:afterAutospacing="1"/>
        <w:rPr>
          <w:rFonts w:eastAsia="Times New Roman" w:cs="Times New Roman"/>
          <w:sz w:val="32"/>
          <w:szCs w:val="28"/>
        </w:rPr>
      </w:pPr>
      <w:r w:rsidRPr="001A3008">
        <w:rPr>
          <w:rFonts w:eastAsia="Times New Roman" w:cs="Times New Roman"/>
          <w:sz w:val="32"/>
          <w:szCs w:val="28"/>
        </w:rPr>
        <w:t xml:space="preserve">Note the ultimate load applied on the specimen. </w:t>
      </w:r>
    </w:p>
    <w:p w:rsidR="001A3008" w:rsidRPr="001A3008" w:rsidRDefault="001A3008" w:rsidP="0087291F">
      <w:pPr>
        <w:spacing w:before="100" w:beforeAutospacing="1" w:after="100" w:afterAutospacing="1"/>
        <w:rPr>
          <w:rFonts w:eastAsia="Times New Roman" w:cs="Times New Roman"/>
          <w:sz w:val="36"/>
          <w:szCs w:val="28"/>
        </w:rPr>
      </w:pPr>
    </w:p>
    <w:p w:rsidR="00BF3E1C" w:rsidRPr="001A3008" w:rsidRDefault="00BF3E1C" w:rsidP="0087291F">
      <w:pPr>
        <w:spacing w:before="100" w:beforeAutospacing="1" w:after="100" w:afterAutospacing="1"/>
        <w:rPr>
          <w:rFonts w:eastAsia="Times New Roman" w:cs="Times New Roman"/>
          <w:sz w:val="36"/>
          <w:szCs w:val="28"/>
        </w:rPr>
      </w:pPr>
      <w:r w:rsidRPr="001A3008">
        <w:rPr>
          <w:rFonts w:eastAsia="Times New Roman" w:cs="Times New Roman"/>
          <w:sz w:val="36"/>
          <w:szCs w:val="28"/>
        </w:rPr>
        <w:t>OBSERVATIONS AND CALCULATIONS:</w:t>
      </w:r>
    </w:p>
    <w:p w:rsidR="00BF3E1C" w:rsidRPr="001A3008" w:rsidRDefault="00BF3E1C" w:rsidP="0087291F">
      <w:pPr>
        <w:pStyle w:val="ListParagraph"/>
        <w:numPr>
          <w:ilvl w:val="0"/>
          <w:numId w:val="3"/>
        </w:numPr>
        <w:spacing w:before="100" w:beforeAutospacing="1" w:after="100" w:afterAutospacing="1"/>
        <w:rPr>
          <w:rFonts w:eastAsia="Times New Roman" w:cs="Times New Roman"/>
          <w:sz w:val="32"/>
          <w:szCs w:val="28"/>
        </w:rPr>
      </w:pPr>
      <w:r w:rsidRPr="001A3008">
        <w:rPr>
          <w:rFonts w:eastAsia="Times New Roman" w:cs="Times New Roman"/>
          <w:sz w:val="32"/>
          <w:szCs w:val="28"/>
        </w:rPr>
        <w:t>Diameter of the specimen (D) = ____cm.</w:t>
      </w:r>
    </w:p>
    <w:p w:rsidR="00BF3E1C" w:rsidRPr="001A3008" w:rsidRDefault="00BF3E1C" w:rsidP="0087291F">
      <w:pPr>
        <w:pStyle w:val="ListParagraph"/>
        <w:numPr>
          <w:ilvl w:val="0"/>
          <w:numId w:val="3"/>
        </w:numPr>
        <w:spacing w:before="100" w:beforeAutospacing="1" w:after="100" w:afterAutospacing="1"/>
        <w:rPr>
          <w:rFonts w:eastAsia="Times New Roman" w:cs="Times New Roman"/>
          <w:sz w:val="32"/>
          <w:szCs w:val="28"/>
        </w:rPr>
      </w:pPr>
      <w:r w:rsidRPr="001A3008">
        <w:rPr>
          <w:rFonts w:eastAsia="Times New Roman" w:cs="Times New Roman"/>
          <w:sz w:val="32"/>
          <w:szCs w:val="28"/>
        </w:rPr>
        <w:t>Area of the specimen (A) = ____ cm</w:t>
      </w:r>
      <w:r w:rsidRPr="001A3008">
        <w:rPr>
          <w:rFonts w:eastAsia="Times New Roman" w:cs="Times New Roman"/>
          <w:sz w:val="32"/>
          <w:szCs w:val="28"/>
          <w:vertAlign w:val="superscript"/>
        </w:rPr>
        <w:t>2</w:t>
      </w:r>
      <w:r w:rsidRPr="001A3008">
        <w:rPr>
          <w:rFonts w:eastAsia="Times New Roman" w:cs="Times New Roman"/>
          <w:sz w:val="32"/>
          <w:szCs w:val="28"/>
        </w:rPr>
        <w:t>.</w:t>
      </w:r>
    </w:p>
    <w:p w:rsidR="00BF3E1C" w:rsidRPr="001A3008" w:rsidRDefault="00BF3E1C" w:rsidP="0087291F">
      <w:pPr>
        <w:pStyle w:val="ListParagraph"/>
        <w:numPr>
          <w:ilvl w:val="0"/>
          <w:numId w:val="3"/>
        </w:numPr>
        <w:spacing w:before="100" w:beforeAutospacing="1" w:after="100" w:afterAutospacing="1"/>
        <w:rPr>
          <w:rFonts w:eastAsia="Times New Roman" w:cs="Times New Roman"/>
          <w:sz w:val="32"/>
          <w:szCs w:val="28"/>
          <w:vertAlign w:val="superscript"/>
        </w:rPr>
      </w:pPr>
      <w:r w:rsidRPr="001A3008">
        <w:rPr>
          <w:rFonts w:eastAsia="Times New Roman" w:cs="Times New Roman"/>
          <w:sz w:val="32"/>
          <w:szCs w:val="28"/>
        </w:rPr>
        <w:t xml:space="preserve">Failure load  F = ________ </w:t>
      </w:r>
      <w:proofErr w:type="spellStart"/>
      <w:r w:rsidRPr="001A3008">
        <w:rPr>
          <w:rFonts w:eastAsia="Times New Roman" w:cs="Times New Roman"/>
          <w:sz w:val="32"/>
          <w:szCs w:val="28"/>
        </w:rPr>
        <w:t>Kgf</w:t>
      </w:r>
      <w:proofErr w:type="spellEnd"/>
    </w:p>
    <w:p w:rsidR="00BF3E1C" w:rsidRPr="001A3008" w:rsidRDefault="00BF3E1C" w:rsidP="0087291F">
      <w:pPr>
        <w:spacing w:before="100" w:beforeAutospacing="1" w:after="100" w:afterAutospacing="1" w:line="240" w:lineRule="auto"/>
        <w:jc w:val="both"/>
        <w:rPr>
          <w:rFonts w:eastAsia="Times New Roman" w:cs="Times New Roman"/>
          <w:sz w:val="36"/>
          <w:szCs w:val="28"/>
        </w:rPr>
      </w:pPr>
    </w:p>
    <w:p w:rsidR="00BF3E1C" w:rsidRPr="001A3008" w:rsidRDefault="00BF3E1C" w:rsidP="00BF3E1C">
      <w:pPr>
        <w:spacing w:before="100" w:beforeAutospacing="1" w:after="100" w:afterAutospacing="1" w:line="240" w:lineRule="auto"/>
        <w:rPr>
          <w:rFonts w:eastAsia="Times New Roman" w:cs="Times New Roman"/>
          <w:sz w:val="32"/>
          <w:szCs w:val="28"/>
          <w:vertAlign w:val="superscript"/>
        </w:rPr>
      </w:pPr>
      <w:r w:rsidRPr="001A3008">
        <w:rPr>
          <w:rFonts w:eastAsia="Times New Roman" w:cs="Times New Roman"/>
          <w:sz w:val="32"/>
          <w:szCs w:val="28"/>
        </w:rPr>
        <w:t xml:space="preserve">Ultimate shear strength = F/2A = ______ </w:t>
      </w:r>
      <w:proofErr w:type="spellStart"/>
      <w:r w:rsidRPr="001A3008">
        <w:rPr>
          <w:rFonts w:eastAsia="Times New Roman" w:cs="Times New Roman"/>
          <w:sz w:val="32"/>
          <w:szCs w:val="28"/>
        </w:rPr>
        <w:t>Kgf</w:t>
      </w:r>
      <w:proofErr w:type="spellEnd"/>
      <w:r w:rsidRPr="001A3008">
        <w:rPr>
          <w:rFonts w:eastAsia="Times New Roman" w:cs="Times New Roman"/>
          <w:sz w:val="32"/>
          <w:szCs w:val="28"/>
        </w:rPr>
        <w:t>/cm</w:t>
      </w:r>
      <w:r w:rsidRPr="001A3008">
        <w:rPr>
          <w:rFonts w:eastAsia="Times New Roman" w:cs="Times New Roman"/>
          <w:sz w:val="32"/>
          <w:szCs w:val="28"/>
          <w:vertAlign w:val="superscript"/>
        </w:rPr>
        <w:t>2</w:t>
      </w:r>
    </w:p>
    <w:p w:rsidR="00BF3E1C" w:rsidRPr="001A3008" w:rsidRDefault="00BF3E1C" w:rsidP="00BF3E1C">
      <w:pPr>
        <w:pStyle w:val="ListParagraph"/>
        <w:spacing w:before="100" w:beforeAutospacing="1" w:after="100" w:afterAutospacing="1" w:line="240" w:lineRule="auto"/>
        <w:rPr>
          <w:rFonts w:eastAsia="Times New Roman" w:cs="Times New Roman"/>
          <w:sz w:val="32"/>
          <w:szCs w:val="28"/>
        </w:rPr>
      </w:pPr>
    </w:p>
    <w:p w:rsidR="001A3008" w:rsidRPr="001A3008" w:rsidRDefault="001A3008" w:rsidP="00BF3E1C">
      <w:pPr>
        <w:spacing w:before="100" w:beforeAutospacing="1" w:after="100" w:afterAutospacing="1" w:line="240" w:lineRule="auto"/>
        <w:rPr>
          <w:rFonts w:eastAsia="Times New Roman" w:cs="Times New Roman"/>
          <w:b/>
          <w:bCs/>
          <w:sz w:val="36"/>
          <w:szCs w:val="28"/>
        </w:rPr>
      </w:pPr>
    </w:p>
    <w:p w:rsidR="00BF3E1C" w:rsidRPr="001A3008" w:rsidRDefault="00BF3E1C" w:rsidP="00BF3E1C">
      <w:pPr>
        <w:spacing w:before="100" w:beforeAutospacing="1" w:after="100" w:afterAutospacing="1" w:line="240" w:lineRule="auto"/>
        <w:rPr>
          <w:rFonts w:eastAsia="Times New Roman" w:cs="Times New Roman"/>
          <w:sz w:val="32"/>
          <w:szCs w:val="28"/>
        </w:rPr>
      </w:pPr>
      <w:r w:rsidRPr="001A3008">
        <w:rPr>
          <w:rFonts w:eastAsia="Times New Roman" w:cs="Times New Roman"/>
          <w:b/>
          <w:bCs/>
          <w:sz w:val="36"/>
          <w:szCs w:val="28"/>
        </w:rPr>
        <w:t>Questions</w:t>
      </w:r>
    </w:p>
    <w:p w:rsidR="00BF3E1C" w:rsidRPr="001A3008" w:rsidRDefault="00BF3E1C" w:rsidP="00BF3E1C">
      <w:pPr>
        <w:spacing w:before="100" w:beforeAutospacing="1" w:after="100" w:afterAutospacing="1" w:line="240" w:lineRule="auto"/>
        <w:rPr>
          <w:rFonts w:eastAsia="Times New Roman" w:cs="Times New Roman"/>
          <w:sz w:val="32"/>
          <w:szCs w:val="28"/>
        </w:rPr>
      </w:pPr>
      <w:r w:rsidRPr="001A3008">
        <w:rPr>
          <w:rFonts w:eastAsia="Times New Roman" w:cs="Times New Roman"/>
          <w:sz w:val="32"/>
          <w:szCs w:val="28"/>
        </w:rPr>
        <w:t>1. Distinguish between single shear and double shear?</w:t>
      </w:r>
    </w:p>
    <w:p w:rsidR="00BF3E1C" w:rsidRPr="001A3008" w:rsidRDefault="00BF3E1C" w:rsidP="00BF3E1C">
      <w:pPr>
        <w:spacing w:before="100" w:beforeAutospacing="1" w:after="100" w:afterAutospacing="1" w:line="240" w:lineRule="auto"/>
        <w:rPr>
          <w:rFonts w:eastAsia="Times New Roman" w:cs="Times New Roman"/>
          <w:sz w:val="32"/>
          <w:szCs w:val="28"/>
        </w:rPr>
      </w:pPr>
      <w:r w:rsidRPr="001A3008">
        <w:rPr>
          <w:rFonts w:eastAsia="Times New Roman" w:cs="Times New Roman"/>
          <w:sz w:val="32"/>
          <w:szCs w:val="28"/>
        </w:rPr>
        <w:t>2. Distinguish between average shear stress and maximum shear stress?</w:t>
      </w:r>
    </w:p>
    <w:p w:rsidR="00BF3E1C" w:rsidRPr="001A3008" w:rsidRDefault="00BF3E1C" w:rsidP="00BF3E1C">
      <w:pPr>
        <w:spacing w:before="100" w:beforeAutospacing="1" w:after="100" w:afterAutospacing="1" w:line="240" w:lineRule="auto"/>
        <w:rPr>
          <w:rFonts w:eastAsia="Times New Roman" w:cs="Times New Roman"/>
          <w:sz w:val="32"/>
          <w:szCs w:val="28"/>
        </w:rPr>
      </w:pPr>
      <w:r w:rsidRPr="001A3008">
        <w:rPr>
          <w:rFonts w:eastAsia="Times New Roman" w:cs="Times New Roman"/>
          <w:sz w:val="32"/>
          <w:szCs w:val="28"/>
        </w:rPr>
        <w:t>3. Why Modulus of rigidity is not determined from shear test?</w:t>
      </w:r>
    </w:p>
    <w:p w:rsidR="00BF3E1C" w:rsidRPr="001A3008" w:rsidRDefault="00BF3E1C" w:rsidP="00BF3E1C">
      <w:pPr>
        <w:spacing w:before="100" w:beforeAutospacing="1" w:after="100" w:afterAutospacing="1" w:line="240" w:lineRule="auto"/>
        <w:rPr>
          <w:rFonts w:eastAsia="Times New Roman" w:cs="Times New Roman"/>
          <w:sz w:val="32"/>
          <w:szCs w:val="28"/>
        </w:rPr>
      </w:pPr>
      <w:r w:rsidRPr="001A3008">
        <w:rPr>
          <w:rFonts w:eastAsia="Times New Roman" w:cs="Times New Roman"/>
          <w:sz w:val="32"/>
          <w:szCs w:val="28"/>
        </w:rPr>
        <w:t>4. Why structural component is designed mainly by considering double shear strength?</w:t>
      </w:r>
    </w:p>
    <w:p w:rsidR="00BF3E1C" w:rsidRPr="001A3008" w:rsidRDefault="00BF3E1C" w:rsidP="00BF3E1C">
      <w:pPr>
        <w:pStyle w:val="ListParagraph"/>
        <w:spacing w:before="100" w:beforeAutospacing="1" w:after="100" w:afterAutospacing="1" w:line="240" w:lineRule="auto"/>
        <w:rPr>
          <w:rFonts w:eastAsia="Times New Roman" w:cs="Times New Roman"/>
          <w:sz w:val="32"/>
          <w:szCs w:val="28"/>
        </w:rPr>
      </w:pPr>
    </w:p>
    <w:p w:rsidR="00BF3E1C" w:rsidRPr="00BF3E1C" w:rsidRDefault="00BF3E1C" w:rsidP="006B6781">
      <w:pPr>
        <w:rPr>
          <w:sz w:val="28"/>
          <w:szCs w:val="28"/>
        </w:rPr>
      </w:pPr>
    </w:p>
    <w:p w:rsidR="00BF3E1C" w:rsidRPr="00BF3E1C" w:rsidRDefault="00BF3E1C" w:rsidP="006B6781">
      <w:pPr>
        <w:rPr>
          <w:sz w:val="28"/>
          <w:szCs w:val="28"/>
        </w:rPr>
      </w:pPr>
    </w:p>
    <w:p w:rsidR="006B6781" w:rsidRPr="006B6781" w:rsidRDefault="006B6781" w:rsidP="006B6781">
      <w:pPr>
        <w:rPr>
          <w:sz w:val="28"/>
          <w:szCs w:val="28"/>
        </w:rPr>
      </w:pPr>
    </w:p>
    <w:sectPr w:rsidR="006B6781" w:rsidRPr="006B6781" w:rsidSect="00E070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50C"/>
    <w:multiLevelType w:val="hybridMultilevel"/>
    <w:tmpl w:val="3E52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413DA"/>
    <w:multiLevelType w:val="hybridMultilevel"/>
    <w:tmpl w:val="45508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94D07"/>
    <w:multiLevelType w:val="hybridMultilevel"/>
    <w:tmpl w:val="A480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9"/>
  <w:proofState w:spelling="clean" w:grammar="clean"/>
  <w:defaultTabStop w:val="720"/>
  <w:characterSpacingControl w:val="doNotCompress"/>
  <w:compat>
    <w:useFELayout/>
  </w:compat>
  <w:rsids>
    <w:rsidRoot w:val="006B6781"/>
    <w:rsid w:val="001A3008"/>
    <w:rsid w:val="002902E4"/>
    <w:rsid w:val="005C4587"/>
    <w:rsid w:val="006B6781"/>
    <w:rsid w:val="0087291F"/>
    <w:rsid w:val="00AD6D62"/>
    <w:rsid w:val="00BF3E1C"/>
    <w:rsid w:val="00E0703B"/>
    <w:rsid w:val="00F82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781"/>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4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87"/>
    <w:rPr>
      <w:rFonts w:ascii="Tahoma" w:hAnsi="Tahoma" w:cs="Tahoma"/>
      <w:sz w:val="16"/>
      <w:szCs w:val="16"/>
    </w:rPr>
  </w:style>
  <w:style w:type="paragraph" w:styleId="ListParagraph">
    <w:name w:val="List Paragraph"/>
    <w:basedOn w:val="Normal"/>
    <w:uiPriority w:val="34"/>
    <w:qFormat/>
    <w:rsid w:val="00BF3E1C"/>
    <w:pPr>
      <w:ind w:left="720"/>
      <w:contextualSpacing/>
    </w:pPr>
  </w:style>
</w:styles>
</file>

<file path=word/webSettings.xml><?xml version="1.0" encoding="utf-8"?>
<w:webSettings xmlns:r="http://schemas.openxmlformats.org/officeDocument/2006/relationships" xmlns:w="http://schemas.openxmlformats.org/wordprocessingml/2006/main">
  <w:divs>
    <w:div w:id="524253556">
      <w:bodyDiv w:val="1"/>
      <w:marLeft w:val="0"/>
      <w:marRight w:val="0"/>
      <w:marTop w:val="0"/>
      <w:marBottom w:val="0"/>
      <w:divBdr>
        <w:top w:val="none" w:sz="0" w:space="0" w:color="auto"/>
        <w:left w:val="none" w:sz="0" w:space="0" w:color="auto"/>
        <w:bottom w:val="none" w:sz="0" w:space="0" w:color="auto"/>
        <w:right w:val="none" w:sz="0" w:space="0" w:color="auto"/>
      </w:divBdr>
    </w:div>
    <w:div w:id="20674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Srikanth</cp:lastModifiedBy>
  <cp:revision>7</cp:revision>
  <dcterms:created xsi:type="dcterms:W3CDTF">2010-11-14T05:42:00Z</dcterms:created>
  <dcterms:modified xsi:type="dcterms:W3CDTF">2010-11-14T06:19:00Z</dcterms:modified>
</cp:coreProperties>
</file>